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E30A" w14:textId="57C929F5" w:rsidR="00655755" w:rsidRPr="002A6A7D" w:rsidRDefault="002A6A7D" w:rsidP="002A6A7D">
      <w:pPr>
        <w:spacing w:after="0" w:line="480" w:lineRule="auto"/>
        <w:jc w:val="center"/>
        <w:rPr>
          <w:ins w:id="0" w:author="Scott Wegley" w:date="2022-09-14T16:49:00Z"/>
          <w:rFonts w:ascii="Times New Roman" w:hAnsi="Times New Roman" w:cs="Times New Roman"/>
          <w:sz w:val="24"/>
          <w:szCs w:val="24"/>
        </w:rPr>
        <w:pPrChange w:id="1" w:author="Scott Wegley" w:date="2022-09-14T16:51:00Z">
          <w:pPr>
            <w:jc w:val="center"/>
          </w:pPr>
        </w:pPrChange>
      </w:pPr>
      <w:ins w:id="2" w:author="Scott Wegley" w:date="2022-09-14T16:49:00Z">
        <w:r w:rsidRPr="00F47598">
          <w:rPr>
            <w:rFonts w:ascii="Times New Roman" w:hAnsi="Times New Roman" w:cs="Times New Roman"/>
            <w:sz w:val="24"/>
            <w:szCs w:val="24"/>
          </w:rPr>
          <w:t xml:space="preserve">Complex </w:t>
        </w:r>
        <w:r w:rsidRPr="002A6A7D">
          <w:rPr>
            <w:rFonts w:ascii="Times New Roman" w:hAnsi="Times New Roman" w:cs="Times New Roman"/>
            <w:sz w:val="24"/>
            <w:szCs w:val="24"/>
          </w:rPr>
          <w:t>Numbers Reflective Essay</w:t>
        </w:r>
      </w:ins>
    </w:p>
    <w:p w14:paraId="5B5B93F6" w14:textId="272DBAAC" w:rsidR="002A6A7D" w:rsidRPr="002A6A7D" w:rsidRDefault="002A6A7D" w:rsidP="00FE61DE">
      <w:pPr>
        <w:pStyle w:val="ListBullet"/>
        <w:numPr>
          <w:ilvl w:val="0"/>
          <w:numId w:val="0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rPrChange w:id="3" w:author="Scott Wegley" w:date="2022-09-14T16:49:00Z">
            <w:rPr/>
          </w:rPrChange>
        </w:rPr>
        <w:pPrChange w:id="4" w:author="Scott Wegley" w:date="2022-09-14T17:01:00Z">
          <w:pPr/>
        </w:pPrChange>
      </w:pPr>
      <w:ins w:id="5" w:author="Scott Wegley" w:date="2022-09-14T16:52:00Z">
        <w:r>
          <w:rPr>
            <w:rFonts w:ascii="Times New Roman" w:hAnsi="Times New Roman" w:cs="Times New Roman"/>
            <w:sz w:val="24"/>
            <w:szCs w:val="24"/>
          </w:rPr>
          <w:t xml:space="preserve">This program was intriguing and challenging without being frustrating.  </w:t>
        </w:r>
      </w:ins>
      <w:ins w:id="6" w:author="Scott Wegley" w:date="2022-09-14T17:00:00Z">
        <w:r w:rsidR="00FE61DE">
          <w:rPr>
            <w:rFonts w:ascii="Times New Roman" w:hAnsi="Times New Roman" w:cs="Times New Roman"/>
            <w:sz w:val="24"/>
            <w:szCs w:val="24"/>
          </w:rPr>
          <w:t xml:space="preserve">Creating the class was easy, just two </w:t>
        </w:r>
      </w:ins>
      <w:ins w:id="7" w:author="Scott Wegley" w:date="2022-09-14T17:01:00Z">
        <w:r w:rsidR="00FE61DE">
          <w:rPr>
            <w:rFonts w:ascii="Times New Roman" w:hAnsi="Times New Roman" w:cs="Times New Roman"/>
            <w:sz w:val="24"/>
            <w:szCs w:val="24"/>
          </w:rPr>
          <w:t xml:space="preserve">private variables with getters and setters.  The most complicated part was easily the </w:t>
        </w:r>
      </w:ins>
      <w:ins w:id="8" w:author="Scott Wegley" w:date="2022-09-14T17:02:00Z">
        <w:r w:rsidR="00FE61DE">
          <w:rPr>
            <w:rFonts w:ascii="Times New Roman" w:hAnsi="Times New Roman" w:cs="Times New Roman"/>
            <w:sz w:val="24"/>
            <w:szCs w:val="24"/>
          </w:rPr>
          <w:t>square root function.  When testing it out originally and debugging, I had all of the math involved in one line, making corrections a nightmare.  Success finally came w</w:t>
        </w:r>
      </w:ins>
      <w:ins w:id="9" w:author="Scott Wegley" w:date="2022-09-14T17:03:00Z">
        <w:r w:rsidR="00FE61DE">
          <w:rPr>
            <w:rFonts w:ascii="Times New Roman" w:hAnsi="Times New Roman" w:cs="Times New Roman"/>
            <w:sz w:val="24"/>
            <w:szCs w:val="24"/>
          </w:rPr>
          <w:t>hen I moved the math into two separate variables, I was able to fix the error (misplaced parenthesis) and complete the function.  The supplied TestComplexNumber file was more than sufficient for my testing needs.</w:t>
        </w:r>
      </w:ins>
      <w:ins w:id="10" w:author="Scott Wegley" w:date="2022-09-14T17:07:00Z">
        <w:r w:rsidR="00B952AA" w:rsidRPr="00B952AA">
          <w:rPr>
            <w:noProof/>
          </w:rPr>
          <w:t xml:space="preserve"> </w:t>
        </w:r>
        <w:r w:rsidR="00B952AA">
          <w:rPr>
            <w:noProof/>
          </w:rPr>
          <w:drawing>
            <wp:inline distT="0" distB="0" distL="0" distR="0" wp14:anchorId="4B5DF290" wp14:editId="7E7B3F98">
              <wp:extent cx="5943600" cy="16637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663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2A6A7D" w:rsidRPr="002A6A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53D3C" w14:textId="77777777" w:rsidR="00C935DF" w:rsidRDefault="00C935DF" w:rsidP="002A6A7D">
      <w:pPr>
        <w:spacing w:after="0" w:line="240" w:lineRule="auto"/>
      </w:pPr>
      <w:r>
        <w:separator/>
      </w:r>
    </w:p>
  </w:endnote>
  <w:endnote w:type="continuationSeparator" w:id="0">
    <w:p w14:paraId="5AD11CF3" w14:textId="77777777" w:rsidR="00C935DF" w:rsidRDefault="00C935DF" w:rsidP="002A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892A8" w14:textId="77777777" w:rsidR="00C935DF" w:rsidRDefault="00C935DF" w:rsidP="002A6A7D">
      <w:pPr>
        <w:spacing w:after="0" w:line="240" w:lineRule="auto"/>
      </w:pPr>
      <w:r>
        <w:separator/>
      </w:r>
    </w:p>
  </w:footnote>
  <w:footnote w:type="continuationSeparator" w:id="0">
    <w:p w14:paraId="60DE3115" w14:textId="77777777" w:rsidR="00C935DF" w:rsidRDefault="00C935DF" w:rsidP="002A6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F29D" w14:textId="6E25FF8C" w:rsidR="002A6A7D" w:rsidRPr="002A6A7D" w:rsidRDefault="002A6A7D">
    <w:pPr>
      <w:pStyle w:val="Header"/>
      <w:jc w:val="right"/>
      <w:rPr>
        <w:rFonts w:ascii="Times New Roman" w:hAnsi="Times New Roman" w:cs="Times New Roman"/>
      </w:rPr>
    </w:pPr>
    <w:r w:rsidRPr="002A6A7D">
      <w:rPr>
        <w:rFonts w:ascii="Times New Roman" w:hAnsi="Times New Roman" w:cs="Times New Roman"/>
      </w:rPr>
      <w:t xml:space="preserve">Wegley </w:t>
    </w:r>
    <w:sdt>
      <w:sdtPr>
        <w:rPr>
          <w:rFonts w:ascii="Times New Roman" w:hAnsi="Times New Roman" w:cs="Times New Roman"/>
        </w:rPr>
        <w:id w:val="-122383059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A6A7D">
          <w:rPr>
            <w:rFonts w:ascii="Times New Roman" w:hAnsi="Times New Roman" w:cs="Times New Roman"/>
          </w:rPr>
          <w:fldChar w:fldCharType="begin"/>
        </w:r>
        <w:r w:rsidRPr="002A6A7D">
          <w:rPr>
            <w:rFonts w:ascii="Times New Roman" w:hAnsi="Times New Roman" w:cs="Times New Roman"/>
          </w:rPr>
          <w:instrText xml:space="preserve"> PAGE   \* MERGEFORMAT </w:instrText>
        </w:r>
        <w:r w:rsidRPr="002A6A7D">
          <w:rPr>
            <w:rFonts w:ascii="Times New Roman" w:hAnsi="Times New Roman" w:cs="Times New Roman"/>
          </w:rPr>
          <w:fldChar w:fldCharType="separate"/>
        </w:r>
        <w:r w:rsidRPr="002A6A7D">
          <w:rPr>
            <w:rFonts w:ascii="Times New Roman" w:hAnsi="Times New Roman" w:cs="Times New Roman"/>
            <w:noProof/>
          </w:rPr>
          <w:t>2</w:t>
        </w:r>
        <w:r w:rsidRPr="002A6A7D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5E5FF829" w14:textId="77777777" w:rsidR="002A6A7D" w:rsidRPr="002A6A7D" w:rsidRDefault="002A6A7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F0E61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7517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ott Wegley">
    <w15:presenceInfo w15:providerId="Windows Live" w15:userId="6e634efe1f8ba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2A"/>
    <w:rsid w:val="002A6A7D"/>
    <w:rsid w:val="00655755"/>
    <w:rsid w:val="00B952AA"/>
    <w:rsid w:val="00C935DF"/>
    <w:rsid w:val="00F7382A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CDB2"/>
  <w15:chartTrackingRefBased/>
  <w15:docId w15:val="{AC6F02EC-5EF8-47D9-A9A0-5F24F235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A7D"/>
  </w:style>
  <w:style w:type="paragraph" w:styleId="Footer">
    <w:name w:val="footer"/>
    <w:basedOn w:val="Normal"/>
    <w:link w:val="FooterChar"/>
    <w:uiPriority w:val="99"/>
    <w:unhideWhenUsed/>
    <w:rsid w:val="002A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A7D"/>
  </w:style>
  <w:style w:type="paragraph" w:styleId="Revision">
    <w:name w:val="Revision"/>
    <w:hidden/>
    <w:uiPriority w:val="99"/>
    <w:semiHidden/>
    <w:rsid w:val="002A6A7D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2A6A7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2</cp:revision>
  <dcterms:created xsi:type="dcterms:W3CDTF">2022-09-14T23:47:00Z</dcterms:created>
  <dcterms:modified xsi:type="dcterms:W3CDTF">2022-09-15T00:07:00Z</dcterms:modified>
</cp:coreProperties>
</file>