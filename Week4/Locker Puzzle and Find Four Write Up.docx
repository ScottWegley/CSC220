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DBED" w14:textId="57476DA2" w:rsidR="00785F7A" w:rsidRDefault="00763B48" w:rsidP="0051255E">
      <w:pPr>
        <w:jc w:val="center"/>
        <w:rPr>
          <w:ins w:id="0" w:author="Scott Wegley" w:date="2022-09-23T16:32:00Z"/>
          <w:rFonts w:ascii="Times New Roman" w:hAnsi="Times New Roman" w:cs="Times New Roman"/>
        </w:rPr>
      </w:pPr>
      <w:ins w:id="1" w:author="Scott Wegley" w:date="2022-09-23T16:32:00Z">
        <w:r>
          <w:rPr>
            <w:rFonts w:ascii="Times New Roman" w:hAnsi="Times New Roman" w:cs="Times New Roman"/>
          </w:rPr>
          <w:t>Locker Puzzle and Find Four Write-Up and Pictures</w:t>
        </w:r>
      </w:ins>
    </w:p>
    <w:p w14:paraId="3D710D2C" w14:textId="411784AB" w:rsidR="00E762DF" w:rsidRDefault="00E762DF" w:rsidP="00E762DF">
      <w:pPr>
        <w:rPr>
          <w:ins w:id="2" w:author="Scott Wegley" w:date="2022-09-23T16:38:00Z"/>
          <w:rFonts w:ascii="Times New Roman" w:hAnsi="Times New Roman" w:cs="Times New Roman"/>
        </w:rPr>
        <w:pPrChange w:id="3" w:author="Scott Wegley" w:date="2022-09-23T16:38:00Z">
          <w:pPr>
            <w:jc w:val="center"/>
          </w:pPr>
        </w:pPrChange>
      </w:pPr>
      <w:ins w:id="4" w:author="Scott Wegley" w:date="2022-09-23T16:38:00Z">
        <w:r>
          <w:rPr>
            <w:rFonts w:ascii="Times New Roman" w:hAnsi="Times New Roman" w:cs="Times New Roman"/>
          </w:rPr>
          <w:tab/>
          <w:t xml:space="preserve">This program was easier than the second one.  I figured out that the step for each student was simply </w:t>
        </w:r>
      </w:ins>
      <w:ins w:id="5" w:author="Scott Wegley" w:date="2022-09-23T16:39:00Z">
        <w:r>
          <w:rPr>
            <w:rFonts w:ascii="Times New Roman" w:hAnsi="Times New Roman" w:cs="Times New Roman"/>
          </w:rPr>
          <w:t>the number of the student.  For example, student 5 opens locker number 5, then moves down 5 lockers and opens that one until they reach the end.</w:t>
        </w:r>
      </w:ins>
      <w:ins w:id="6" w:author="Scott Wegley" w:date="2022-09-23T16:40:00Z">
        <w:r>
          <w:rPr>
            <w:rFonts w:ascii="Times New Roman" w:hAnsi="Times New Roman" w:cs="Times New Roman"/>
          </w:rPr>
          <w:t xml:space="preserve">  The best way of testing this was simply simulating </w:t>
        </w:r>
      </w:ins>
      <w:ins w:id="7" w:author="Scott Wegley" w:date="2022-09-23T16:41:00Z">
        <w:r>
          <w:rPr>
            <w:rFonts w:ascii="Times New Roman" w:hAnsi="Times New Roman" w:cs="Times New Roman"/>
          </w:rPr>
          <w:t>with different numbers.  I realized quickly that for the program to be correct, the number of open lockers would always be equal to the square root rounded down to the nearest whole number.</w:t>
        </w:r>
        <w:r w:rsidR="0064346B">
          <w:rPr>
            <w:rFonts w:ascii="Times New Roman" w:hAnsi="Times New Roman" w:cs="Times New Roman"/>
          </w:rPr>
          <w:t xml:space="preserve">  As long as the numbe</w:t>
        </w:r>
      </w:ins>
      <w:ins w:id="8" w:author="Scott Wegley" w:date="2022-09-23T16:42:00Z">
        <w:r w:rsidR="0064346B">
          <w:rPr>
            <w:rFonts w:ascii="Times New Roman" w:hAnsi="Times New Roman" w:cs="Times New Roman"/>
          </w:rPr>
          <w:t>r matched that rule, it was working.</w:t>
        </w:r>
      </w:ins>
    </w:p>
    <w:p w14:paraId="721A4716" w14:textId="294454AC" w:rsidR="00E762DF" w:rsidRDefault="00E762DF" w:rsidP="00E762DF">
      <w:pPr>
        <w:jc w:val="center"/>
        <w:rPr>
          <w:ins w:id="9" w:author="Scott Wegley" w:date="2022-09-23T16:38:00Z"/>
          <w:rFonts w:ascii="Times New Roman" w:hAnsi="Times New Roman" w:cs="Times New Roman"/>
        </w:rPr>
        <w:pPrChange w:id="10" w:author="Scott Wegley" w:date="2022-09-23T16:38:00Z">
          <w:pPr/>
        </w:pPrChange>
      </w:pPr>
      <w:ins w:id="11" w:author="Scott Wegley" w:date="2022-09-23T16:38:00Z">
        <w:r>
          <w:rPr>
            <w:noProof/>
          </w:rPr>
          <w:drawing>
            <wp:inline distT="0" distB="0" distL="0" distR="0" wp14:anchorId="7665A8E3" wp14:editId="350CF6F0">
              <wp:extent cx="1552575" cy="2352675"/>
              <wp:effectExtent l="0" t="0" r="9525" b="9525"/>
              <wp:docPr id="5" name="Picture 5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Text&#10;&#10;Description automatically generated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2575" cy="2352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903D15" w14:textId="77777777" w:rsidR="00E762DF" w:rsidRDefault="00E762DF" w:rsidP="00763B48">
      <w:pPr>
        <w:rPr>
          <w:ins w:id="12" w:author="Scott Wegley" w:date="2022-09-23T16:38:00Z"/>
          <w:rFonts w:ascii="Times New Roman" w:hAnsi="Times New Roman" w:cs="Times New Roman"/>
        </w:rPr>
      </w:pPr>
    </w:p>
    <w:p w14:paraId="5A04A12D" w14:textId="2428F6C9" w:rsidR="00763B48" w:rsidRDefault="00763B48" w:rsidP="00E762DF">
      <w:pPr>
        <w:ind w:firstLine="720"/>
        <w:rPr>
          <w:ins w:id="13" w:author="Scott Wegley" w:date="2022-09-23T16:34:00Z"/>
          <w:rFonts w:ascii="Times New Roman" w:hAnsi="Times New Roman" w:cs="Times New Roman"/>
        </w:rPr>
        <w:pPrChange w:id="14" w:author="Scott Wegley" w:date="2022-09-23T16:38:00Z">
          <w:pPr>
            <w:jc w:val="center"/>
          </w:pPr>
        </w:pPrChange>
      </w:pPr>
      <w:ins w:id="15" w:author="Scott Wegley" w:date="2022-09-23T16:34:00Z">
        <w:r>
          <w:rPr>
            <w:rFonts w:ascii="Times New Roman" w:hAnsi="Times New Roman" w:cs="Times New Roman"/>
          </w:rPr>
          <w:t xml:space="preserve">The hardest part of the find four program was visualizing the traversal to check for consecutive numbers.  </w:t>
        </w:r>
      </w:ins>
      <w:ins w:id="16" w:author="Scott Wegley" w:date="2022-09-23T16:35:00Z">
        <w:r>
          <w:rPr>
            <w:rFonts w:ascii="Times New Roman" w:hAnsi="Times New Roman" w:cs="Times New Roman"/>
          </w:rPr>
          <w:t>To test the program, I made 4 test tables to plug into my program for vertical, horizontal, down right, and up right.  To figure out the if statement checks, I made a graph of values su</w:t>
        </w:r>
      </w:ins>
      <w:ins w:id="17" w:author="Scott Wegley" w:date="2022-09-23T16:36:00Z">
        <w:r>
          <w:rPr>
            <w:rFonts w:ascii="Times New Roman" w:hAnsi="Times New Roman" w:cs="Times New Roman"/>
          </w:rPr>
          <w:t>bstituting x and y for array index values.  That helped me out that the starting values could only be in one part of the array, restricting which values I had to check for matches.</w:t>
        </w:r>
      </w:ins>
    </w:p>
    <w:p w14:paraId="4A96DAB4" w14:textId="16EE9631" w:rsidR="00763B48" w:rsidRDefault="00763B48" w:rsidP="0051255E">
      <w:pPr>
        <w:jc w:val="center"/>
        <w:rPr>
          <w:ins w:id="18" w:author="Scott Wegley" w:date="2022-09-23T16:33:00Z"/>
          <w:rFonts w:ascii="Times New Roman" w:hAnsi="Times New Roman" w:cs="Times New Roman"/>
        </w:rPr>
      </w:pPr>
      <w:ins w:id="19" w:author="Scott Wegley" w:date="2022-09-23T16:33:00Z">
        <w:r>
          <w:rPr>
            <w:noProof/>
          </w:rPr>
          <w:lastRenderedPageBreak/>
          <w:drawing>
            <wp:inline distT="0" distB="0" distL="0" distR="0" wp14:anchorId="7D7E1D40" wp14:editId="6A352000">
              <wp:extent cx="4848225" cy="5400675"/>
              <wp:effectExtent l="0" t="0" r="9525" b="9525"/>
              <wp:docPr id="1" name="Picture 1" descr="Graphical user interface,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, text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8225" cy="5400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45B39E" w14:textId="60297017" w:rsidR="00763B48" w:rsidRDefault="00763B48" w:rsidP="0051255E">
      <w:pPr>
        <w:jc w:val="center"/>
        <w:rPr>
          <w:ins w:id="20" w:author="Scott Wegley" w:date="2022-09-23T16:33:00Z"/>
          <w:rFonts w:ascii="Times New Roman" w:hAnsi="Times New Roman" w:cs="Times New Roman"/>
        </w:rPr>
      </w:pPr>
      <w:ins w:id="21" w:author="Scott Wegley" w:date="2022-09-23T16:33:00Z">
        <w:r>
          <w:rPr>
            <w:noProof/>
          </w:rPr>
          <w:lastRenderedPageBreak/>
          <w:drawing>
            <wp:inline distT="0" distB="0" distL="0" distR="0" wp14:anchorId="688C7FE5" wp14:editId="7113537F">
              <wp:extent cx="4619625" cy="6191250"/>
              <wp:effectExtent l="0" t="0" r="9525" b="0"/>
              <wp:docPr id="2" name="Picture 2" descr="Graphical user interface,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Graphical user interface,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9625" cy="619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BE0231" w14:textId="16BF922D" w:rsidR="00763B48" w:rsidRDefault="00763B48" w:rsidP="0051255E">
      <w:pPr>
        <w:jc w:val="center"/>
        <w:rPr>
          <w:ins w:id="22" w:author="Scott Wegley" w:date="2022-09-23T16:34:00Z"/>
          <w:rFonts w:ascii="Times New Roman" w:hAnsi="Times New Roman" w:cs="Times New Roman"/>
        </w:rPr>
      </w:pPr>
      <w:ins w:id="23" w:author="Scott Wegley" w:date="2022-09-23T16:33:00Z">
        <w:r>
          <w:rPr>
            <w:noProof/>
          </w:rPr>
          <w:lastRenderedPageBreak/>
          <w:drawing>
            <wp:inline distT="0" distB="0" distL="0" distR="0" wp14:anchorId="536CE9D5" wp14:editId="1453686C">
              <wp:extent cx="4619625" cy="5295900"/>
              <wp:effectExtent l="0" t="0" r="9525" b="0"/>
              <wp:docPr id="3" name="Picture 3" descr="Graphical user interface,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Graphical user interface, text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9625" cy="529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5779CD" w14:textId="6BFF58D7" w:rsidR="00763B48" w:rsidRPr="0051255E" w:rsidRDefault="00763B48" w:rsidP="0051255E">
      <w:pPr>
        <w:jc w:val="center"/>
        <w:rPr>
          <w:rFonts w:ascii="Times New Roman" w:hAnsi="Times New Roman" w:cs="Times New Roman"/>
        </w:rPr>
      </w:pPr>
      <w:ins w:id="24" w:author="Scott Wegley" w:date="2022-09-23T16:34:00Z">
        <w:r>
          <w:rPr>
            <w:noProof/>
          </w:rPr>
          <w:lastRenderedPageBreak/>
          <w:drawing>
            <wp:inline distT="0" distB="0" distL="0" distR="0" wp14:anchorId="3E0030C2" wp14:editId="285B57AC">
              <wp:extent cx="4543425" cy="5381625"/>
              <wp:effectExtent l="0" t="0" r="9525" b="9525"/>
              <wp:docPr id="4" name="Picture 4" descr="Graphical user interface,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Graphical user interface, text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3425" cy="538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763B48" w:rsidRPr="0051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ott Wegley">
    <w15:presenceInfo w15:providerId="Windows Live" w15:userId="6e634efe1f8ba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36"/>
    <w:rsid w:val="0051255E"/>
    <w:rsid w:val="0064346B"/>
    <w:rsid w:val="00763B48"/>
    <w:rsid w:val="00785F7A"/>
    <w:rsid w:val="00AB47B1"/>
    <w:rsid w:val="00CD4C37"/>
    <w:rsid w:val="00DC6050"/>
    <w:rsid w:val="00E762DF"/>
    <w:rsid w:val="00E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9D8B"/>
  <w15:chartTrackingRefBased/>
  <w15:docId w15:val="{657C73CE-C6A6-4054-84D7-E9EE051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125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4</cp:revision>
  <dcterms:created xsi:type="dcterms:W3CDTF">2022-09-23T23:31:00Z</dcterms:created>
  <dcterms:modified xsi:type="dcterms:W3CDTF">2022-09-23T23:42:00Z</dcterms:modified>
</cp:coreProperties>
</file>